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FB" w:rsidRPr="000323FB" w:rsidRDefault="000323FB" w:rsidP="00032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23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Перегрузка операторов</w:t>
      </w:r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Перегрузка операторов позволяет определить действия, которые будет выполнять оператор. Перегрузка подразумевает создание функции, название которой содержит слово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operator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 символ перегружаемого оператора. Функция оператора может быть определена как член класса, либо вне класса.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Перегрузить можно только те операторы, которые уже определены в C++. Создать новые операторы нельзя.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Если функция оператора определена как отдельная функция и не является членом класса, то количество параметров такой функции совпадает с количеством операндов оператора. Например, у функции, которая представляет унарный оператор, будет один параметр, а у функции, которая представляет бинарный оператор, - два параметра. Если оператор принимает два операнда, то первый операнд передается первому параметру функции, а второй операнд - второму параметру. При этом как минимум один из параметров должен представлять тип класса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Рассмотрим пример с классом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который представляет секундомер и хранит количество секунд: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662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public: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seconds = sec;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display() 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seconds &lt;&lt; " seconds"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operator + (Counter c1, 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Counter(c1.seconds + c2.seconds);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c1(20);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c2(10);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c3 = c1 + c2;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c3.display();   // 30 seconds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Здесь функция оператора не является частью класса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 определена вне его. Данная функция перегружает оператор сложения для типа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Она является бинарной, поэтому принимает два параметра. В данном случае мы складываем два объекта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Возвращает функция также объект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который хранит общее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количесто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секунд. То </w:t>
        </w:r>
        <w:proofErr w:type="gram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есть</w:t>
        </w:r>
        <w:proofErr w:type="gram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по сути здесь операция сложения сводится к сложению секунд обоих объектов: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21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operator + (Counter c1, 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Counter(c1.seconds + c2.seconds);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 этом необязательно возвращать объект класса. Это может быть и объе</w:t>
        </w:r>
        <w:proofErr w:type="gram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кт встр</w:t>
        </w:r>
        <w:proofErr w:type="gram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оенного примитивного типа. И также мы можем определять дополнительные перегруженные функции операторов: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61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operator + (Counter c1,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c1.seconds + 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Данная версия складывает объект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 числом и возвращает также число. Поэтому левый операнд операции должен представлять тип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а правый операнд - тип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int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И, к примеру, мы можем применить данную версию оператора следующим образом: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81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c1(20);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= c1 + 25;  // 45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seconds 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Также функции операторов могут быть определены как члены классов. Если функция оператора определена как член класса, то левый операнд доступен через указатель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this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 представляет текущий объект, а правый операнд передается в подобную функцию в качестве единственного параметра: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662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public: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seconds = sec;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display() 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seconds &lt;&lt; " seconds"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operator + (Counter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Counter(this-&gt;seconds + c2.seconds);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 + 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this-&gt;seconds + 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c1(20);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c2(10);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c3 = c1 + c2;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c3.display();           // 30 seconds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= c1 + 25;  // 45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В данном случае к левому операнду в функциях операторов мы обращаемся через указатель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this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Какие </w:t>
        </w:r>
        <w:proofErr w:type="gram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операторы</w:t>
        </w:r>
        <w:proofErr w:type="gram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где переопределять? Операторы присвоения, индексирования</w:t>
        </w:r>
        <w:proofErr w:type="gram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([]), </w:t>
        </w:r>
        <w:proofErr w:type="gram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вызова (()), доступа к члену класса по указателю (-&gt;) следует определять в виде функций-членов класса. Операторы, которые изменяют состояние объекта или непосредственно связаны с объектом (инкремент, декремент</w:t>
        </w:r>
        <w:proofErr w:type="gram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,), </w:t>
        </w:r>
        <w:proofErr w:type="gram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обычно также определяются в виде функций-членов класса. Все остальные операторы чаще определяются как отдельные функции, а не члены класса.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outlineLvl w:val="2"/>
        <w:rPr>
          <w:ins w:id="20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21" w:author="Unknown">
        <w:r w:rsidRPr="000323F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Операторы сравнения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3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Ряд операторов перегружаются парами. Например, если мы определяем оператор ==, то необходимо также определить и оператор</w:t>
        </w:r>
        <w:proofErr w:type="gram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!</w:t>
        </w:r>
        <w:proofErr w:type="gram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=. А при определении оператора &lt; надо также определять функцию для оператора &gt;. Например, перегрузим данные операторы: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bool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 == (Counter c1, 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c1.seconds == c2.seconds;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 != (Counter c1, 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c1.seconds != c2.seconds;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 &gt; (Counter c1, 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c1.seconds &gt; c2.seconds;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 &lt; (Counter c1, 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c1.seconds &lt; c2.seconds;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c1(20);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c2(10);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b1 = c1 == c2;     // false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b2 = c1 &gt; c2;       // true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b1 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b2 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outlineLvl w:val="2"/>
        <w:rPr>
          <w:ins w:id="24" w:author="Unknow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ins w:id="25" w:author="Unknown">
        <w:r w:rsidRPr="000323F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lastRenderedPageBreak/>
          <w:t>Операторы присвоения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7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Операторы присвоения обычно возвращает ссылку на свой левый операнд: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662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public: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seconds = </w:t>
            </w:r>
            <w:bookmarkStart w:id="28" w:name="_GoBack"/>
            <w:bookmarkEnd w:id="28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display() 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seconds &lt;&lt; " seconds"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Counter&amp; operator += (Counter c2)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seconds += c2.seconds;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c1(20);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c2(10);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c1 += c2;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c1.display();   // 30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seconds</w:t>
            </w:r>
            <w:proofErr w:type="spellEnd"/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Операции инкремента и декремента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Особую сложность может представлять переопределение операций инкремента и декремента, поскольку нам надо определить и префиксную, и постфиксную форму для этих операторов. Определим подобные операторы для типа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Counter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662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public: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seconds = sec;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void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display() 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seconds &lt;&lt; " seconds"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префиксные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операторы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Counter&amp; operator++ 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seconds += 5;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Counter&amp; operator-- 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seconds -= 5;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постфиксные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операторы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operator++ 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Counter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++*this;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operator-- 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Counter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--*this;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c1(20);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c2 = c1++;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c2.display();       // 20 seconds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c1.display();       // 25 seconds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--c1;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c1.display();       // 20 seconds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" w:author="Unknown"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Префиксные операторы должны возвращать ссылку на текущий объект, который можно получить с помощью указателя </w:t>
        </w:r>
        <w:proofErr w:type="spellStart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this</w:t>
        </w:r>
        <w:proofErr w:type="spellEnd"/>
        <w:r w:rsidRPr="000323F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641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Counter&amp; operator++ ()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seconds += 5;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23FB" w:rsidRPr="000323FB" w:rsidRDefault="000323FB" w:rsidP="000323FB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ins w:id="36" w:author="Unknown">
        <w:r w:rsidRPr="000323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lastRenderedPageBreak/>
          <w:t>В самой функции можно определить некоторую логику по инкременту значения. В данном случае количество секунд увеличивается на 5.</w:t>
        </w:r>
      </w:ins>
    </w:p>
    <w:p w:rsidR="000323FB" w:rsidRPr="000323FB" w:rsidRDefault="000323FB" w:rsidP="000323FB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ins w:id="38" w:author="Unknown">
        <w:r w:rsidRPr="000323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Постфиксные операторы должны возвращать значение объекта до инкремента, то есть предыдущее состояние объекта. </w:t>
        </w:r>
        <w:proofErr w:type="gramStart"/>
        <w:r w:rsidRPr="000323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Чтобы постфиксная форма отличалась от префиксной постфиксные версии получают дополнительный параметр типа </w:t>
        </w:r>
        <w:proofErr w:type="spellStart"/>
        <w:r w:rsidRPr="000323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int</w:t>
        </w:r>
        <w:proofErr w:type="spellEnd"/>
        <w:r w:rsidRPr="000323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, который не используется.</w:t>
        </w:r>
        <w:proofErr w:type="gramEnd"/>
        <w:r w:rsidRPr="000323F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 Хотя в принципе мы можем его использовать.</w:t>
        </w:r>
      </w:ins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01"/>
      </w:tblGrid>
      <w:tr w:rsidR="000323FB" w:rsidRPr="000323FB" w:rsidTr="000323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operator++ (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Counter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*this;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++*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323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</w:t>
            </w:r>
            <w:proofErr w:type="spellEnd"/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323FB" w:rsidRPr="000323FB" w:rsidRDefault="000323FB" w:rsidP="0003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66962" w:rsidRDefault="00D66962"/>
    <w:sectPr w:rsidR="00D66962" w:rsidSect="000323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7C13"/>
    <w:multiLevelType w:val="multilevel"/>
    <w:tmpl w:val="5F5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FB"/>
    <w:rsid w:val="000323FB"/>
    <w:rsid w:val="00D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23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23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323FB"/>
  </w:style>
  <w:style w:type="character" w:styleId="HTML">
    <w:name w:val="HTML Code"/>
    <w:basedOn w:val="a0"/>
    <w:uiPriority w:val="99"/>
    <w:semiHidden/>
    <w:unhideWhenUsed/>
    <w:rsid w:val="000323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23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23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323FB"/>
  </w:style>
  <w:style w:type="character" w:styleId="HTML">
    <w:name w:val="HTML Code"/>
    <w:basedOn w:val="a0"/>
    <w:uiPriority w:val="99"/>
    <w:semiHidden/>
    <w:unhideWhenUsed/>
    <w:rsid w:val="00032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2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5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fedorinD</dc:creator>
  <cp:keywords/>
  <dc:description/>
  <cp:lastModifiedBy>fedorinD</cp:lastModifiedBy>
  <cp:revision>1</cp:revision>
  <dcterms:created xsi:type="dcterms:W3CDTF">2020-11-05T10:53:00Z</dcterms:created>
  <dcterms:modified xsi:type="dcterms:W3CDTF">2020-11-05T10:56:00Z</dcterms:modified>
</cp:coreProperties>
</file>